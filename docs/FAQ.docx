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Проблемы с implicit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problem: "Cuda Error: no CUDA-capable device is detected"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solution: При создании модели укажите use_gpu=False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problem: не устанавливается implicit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solution: возможные варианты установки: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conda conda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 install implicit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запустить ноутбук sudo 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внутри !install implicit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pip3 install implicit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также см.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https://github.com/benfred/implicit/issues/76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ins w:author="Irina Leftor" w:id="0" w:date="2021-02-17T18:56:23Z"/>
          <w:u w:val="none"/>
        </w:rPr>
      </w:pPr>
      <w:r w:rsidDel="00000000" w:rsidR="00000000" w:rsidRPr="00000000">
        <w:rPr>
          <w:rtl w:val="0"/>
        </w:rPr>
        <w:t xml:space="preserve">conda install -c conda-forge implicit </w:t>
      </w:r>
      <w:ins w:author="Irina Leftor" w:id="0" w:date="2021-02-17T18:56:2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ins w:author="Irina Leftor" w:id="0" w:date="2021-02-17T18:56:23Z"/>
          <w:u w:val="none"/>
        </w:rPr>
      </w:pPr>
      <w:ins w:author="Irina Leftor" w:id="0" w:date="2021-02-17T18:56:23Z">
        <w:r w:rsidDel="00000000" w:rsidR="00000000" w:rsidRPr="00000000">
          <w:rPr>
            <w:rtl w:val="0"/>
          </w:rPr>
          <w:t xml:space="preserve">Обновить конду</w:t>
        </w:r>
      </w:ins>
    </w:p>
    <w:p w:rsidR="00000000" w:rsidDel="00000000" w:rsidP="00000000" w:rsidRDefault="00000000" w:rsidRPr="00000000" w14:paraId="00000012">
      <w:pPr>
        <w:ind w:left="1440" w:firstLine="0"/>
        <w:rPr>
          <w:ins w:author="Irina Leftor" w:id="0" w:date="2021-02-17T18:56:23Z"/>
        </w:rPr>
      </w:pPr>
      <w:ins w:author="Irina Leftor" w:id="0" w:date="2021-02-17T18:56:23Z">
        <w:r w:rsidDel="00000000" w:rsidR="00000000" w:rsidRPr="00000000">
          <w:rPr>
            <w:rtl w:val="0"/>
          </w:rPr>
          <w:t xml:space="preserve">conda update -n base -c defaults conda</w:t>
        </w:r>
      </w:ins>
    </w:p>
    <w:p w:rsidR="00000000" w:rsidDel="00000000" w:rsidP="00000000" w:rsidRDefault="00000000" w:rsidRPr="00000000" w14:paraId="00000013">
      <w:pPr>
        <w:ind w:left="144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Irina Leftor" w:id="1" w:date="2021-02-17T18:56:37Z">
            <w:rPr>
              <w:u w:val="none"/>
            </w:rPr>
          </w:rPrChange>
        </w:rPr>
        <w:pPrChange w:author="Irina Leftor" w:id="0" w:date="2021-02-17T18:56:37Z">
          <w:pPr>
            <w:numPr>
              <w:ilvl w:val="0"/>
              <w:numId w:val="1"/>
            </w:numPr>
            <w:ind w:left="1440" w:hanging="36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Собственный модуль на collab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Загрузите src.rar на collab (</w:t>
      </w:r>
      <w:r w:rsidDel="00000000" w:rsidR="00000000" w:rsidRPr="00000000">
        <w:rPr>
          <w:b w:val="1"/>
          <w:rtl w:val="0"/>
        </w:rPr>
        <w:t xml:space="preserve">внимание!</w:t>
      </w:r>
      <w:r w:rsidDel="00000000" w:rsidR="00000000" w:rsidRPr="00000000">
        <w:rPr>
          <w:rtl w:val="0"/>
        </w:rPr>
        <w:t xml:space="preserve"> рядом с файлом)</w:t>
      </w:r>
    </w:p>
    <w:p w:rsidR="00000000" w:rsidDel="00000000" w:rsidP="00000000" w:rsidRDefault="00000000" w:rsidRPr="00000000" w14:paraId="00000018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ab/>
        <w:t xml:space="preserve">Затем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unrar e src.rar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38326" cy="24732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326" cy="2473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enfred/implicit/issues/76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